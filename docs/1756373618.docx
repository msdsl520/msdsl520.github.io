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3306" w14:textId="4E6E80A5" w:rsidR="00AB260E" w:rsidRPr="006E0B4A" w:rsidRDefault="00A00529" w:rsidP="006E0B4A">
      <w:pPr>
        <w:pStyle w:val="1"/>
        <w:spacing w:before="0" w:after="0" w:line="240" w:lineRule="auto"/>
        <w:rPr>
          <w:rFonts w:hint="eastAsia"/>
        </w:rPr>
      </w:pPr>
      <w:r w:rsidRPr="006E0B4A">
        <w:rPr>
          <w:rFonts w:hint="eastAsia"/>
        </w:rPr>
        <w:t>那一抹</w:t>
      </w:r>
      <w:r w:rsidR="00D060C3" w:rsidRPr="006E0B4A">
        <w:rPr>
          <w:rFonts w:hint="eastAsia"/>
        </w:rPr>
        <w:t>努力</w:t>
      </w:r>
      <w:r w:rsidRPr="006E0B4A">
        <w:rPr>
          <w:rFonts w:hint="eastAsia"/>
        </w:rPr>
        <w:t>的</w:t>
      </w:r>
      <w:r w:rsidR="00D060C3" w:rsidRPr="006E0B4A">
        <w:rPr>
          <w:rFonts w:hint="eastAsia"/>
        </w:rPr>
        <w:t>金黄</w:t>
      </w:r>
      <w:r w:rsidR="00492EBE" w:rsidRPr="006E0B4A">
        <w:rPr>
          <w:rFonts w:hint="eastAsia"/>
          <w:color w:val="FFFFFF" w:themeColor="background1"/>
          <w:sz w:val="2"/>
          <w:szCs w:val="2"/>
        </w:rPr>
        <w:t>1756373618</w:t>
      </w:r>
    </w:p>
    <w:p w14:paraId="6C8D9087" w14:textId="5EA6FABF" w:rsidR="00A00529" w:rsidRPr="006E0B4A" w:rsidRDefault="00A00529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盏昏黄的台灯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本厚重的练习册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时断时续的嗒嗒声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构成了我学习编程的道路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正是那次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我用代码书写出了自己的命运。</w:t>
      </w:r>
      <w:bookmarkStart w:id="0" w:name="_Hlk207294896"/>
      <w:r w:rsidR="00492EBE" w:rsidRPr="006E0B4A">
        <w:rPr>
          <w:rFonts w:hint="eastAsia"/>
          <w:color w:val="FFFFFF" w:themeColor="background1"/>
          <w:sz w:val="21"/>
          <w:szCs w:val="2"/>
        </w:rPr>
        <w:t>1756373618</w:t>
      </w:r>
      <w:bookmarkEnd w:id="0"/>
    </w:p>
    <w:p w14:paraId="09E74BEB" w14:textId="1B7968CA" w:rsidR="00A00529" w:rsidRPr="006E0B4A" w:rsidRDefault="005D3EF7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我很早就自学编程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但去年</w:t>
      </w:r>
      <w:r w:rsidR="00A00529" w:rsidRPr="006E0B4A">
        <w:rPr>
          <w:rFonts w:hint="eastAsia"/>
          <w:szCs w:val="22"/>
        </w:rPr>
        <w:t>是我第</w:t>
      </w:r>
      <w:r w:rsidR="00A00529" w:rsidRPr="006E0B4A">
        <w:rPr>
          <w:rFonts w:hint="eastAsia"/>
          <w:sz w:val="23"/>
          <w:szCs w:val="23"/>
        </w:rPr>
        <w:t>一</w:t>
      </w:r>
      <w:r w:rsidR="00A00529" w:rsidRPr="006E0B4A">
        <w:rPr>
          <w:rFonts w:hint="eastAsia"/>
          <w:szCs w:val="22"/>
        </w:rPr>
        <w:t>次参加</w:t>
      </w:r>
      <w:r w:rsidR="00E44413" w:rsidRPr="006E0B4A">
        <w:rPr>
          <w:rFonts w:hint="eastAsia"/>
          <w:szCs w:val="22"/>
        </w:rPr>
        <w:t>省级</w:t>
      </w:r>
      <w:r w:rsidR="00A00529" w:rsidRPr="006E0B4A">
        <w:rPr>
          <w:rFonts w:hint="eastAsia"/>
          <w:szCs w:val="22"/>
        </w:rPr>
        <w:t>算法竞赛</w:t>
      </w:r>
      <w:r w:rsidR="00A00529" w:rsidRPr="006E0B4A">
        <w:rPr>
          <w:rFonts w:hint="eastAsia"/>
          <w:sz w:val="21"/>
          <w:szCs w:val="21"/>
        </w:rPr>
        <w:t>，</w:t>
      </w:r>
      <w:r w:rsidR="00A00529" w:rsidRPr="006E0B4A">
        <w:rPr>
          <w:rFonts w:hint="eastAsia"/>
          <w:szCs w:val="22"/>
        </w:rPr>
        <w:t>当我从报名后的那</w:t>
      </w:r>
      <w:r w:rsidR="00A00529" w:rsidRPr="006E0B4A">
        <w:rPr>
          <w:rFonts w:hint="eastAsia"/>
          <w:sz w:val="23"/>
          <w:szCs w:val="23"/>
        </w:rPr>
        <w:t>一</w:t>
      </w:r>
      <w:r w:rsidR="00A00529" w:rsidRPr="006E0B4A">
        <w:rPr>
          <w:rFonts w:hint="eastAsia"/>
          <w:szCs w:val="22"/>
        </w:rPr>
        <w:t>刻起</w:t>
      </w:r>
      <w:r w:rsidR="00A00529" w:rsidRPr="006E0B4A">
        <w:rPr>
          <w:rFonts w:hint="eastAsia"/>
          <w:sz w:val="21"/>
          <w:szCs w:val="21"/>
        </w:rPr>
        <w:t>，</w:t>
      </w:r>
      <w:r w:rsidR="00A00529" w:rsidRPr="006E0B4A">
        <w:rPr>
          <w:rFonts w:hint="eastAsia"/>
          <w:szCs w:val="22"/>
        </w:rPr>
        <w:t>就开始了漫长的努力</w:t>
      </w:r>
      <w:r w:rsidR="00A00529" w:rsidRPr="006E0B4A">
        <w:rPr>
          <w:rFonts w:hint="eastAsia"/>
          <w:sz w:val="21"/>
          <w:szCs w:val="21"/>
        </w:rPr>
        <w:t>，</w:t>
      </w:r>
      <w:r w:rsidR="00A00529" w:rsidRPr="006E0B4A">
        <w:rPr>
          <w:rFonts w:hint="eastAsia"/>
          <w:szCs w:val="22"/>
        </w:rPr>
        <w:t>每天做了</w:t>
      </w:r>
      <w:r w:rsidR="00A00529" w:rsidRPr="006E0B4A">
        <w:rPr>
          <w:rFonts w:hint="eastAsia"/>
          <w:sz w:val="23"/>
          <w:szCs w:val="23"/>
        </w:rPr>
        <w:t>一</w:t>
      </w:r>
      <w:r w:rsidR="00A00529" w:rsidRPr="006E0B4A">
        <w:rPr>
          <w:rFonts w:hint="eastAsia"/>
          <w:szCs w:val="22"/>
        </w:rPr>
        <w:t>套又</w:t>
      </w:r>
      <w:r w:rsidR="00A00529" w:rsidRPr="006E0B4A">
        <w:rPr>
          <w:rFonts w:hint="eastAsia"/>
          <w:sz w:val="23"/>
          <w:szCs w:val="23"/>
        </w:rPr>
        <w:t>一</w:t>
      </w:r>
      <w:r w:rsidR="00A00529" w:rsidRPr="006E0B4A">
        <w:rPr>
          <w:rFonts w:hint="eastAsia"/>
          <w:szCs w:val="22"/>
        </w:rPr>
        <w:t>套的练习题</w:t>
      </w:r>
      <w:r w:rsidR="00E44413" w:rsidRPr="006E0B4A">
        <w:rPr>
          <w:rFonts w:hint="eastAsia"/>
          <w:sz w:val="21"/>
          <w:szCs w:val="21"/>
        </w:rPr>
        <w:t>，</w:t>
      </w:r>
      <w:r w:rsidR="00E44413" w:rsidRPr="006E0B4A">
        <w:rPr>
          <w:rFonts w:hint="eastAsia"/>
          <w:szCs w:val="22"/>
        </w:rPr>
        <w:t>写下</w:t>
      </w:r>
      <w:r w:rsidR="00E44413" w:rsidRPr="006E0B4A">
        <w:rPr>
          <w:rFonts w:hint="eastAsia"/>
          <w:sz w:val="23"/>
          <w:szCs w:val="23"/>
        </w:rPr>
        <w:t>一</w:t>
      </w:r>
      <w:r w:rsidR="00E44413" w:rsidRPr="006E0B4A">
        <w:rPr>
          <w:rFonts w:hint="eastAsia"/>
          <w:szCs w:val="22"/>
        </w:rPr>
        <w:t>行行代码</w:t>
      </w:r>
      <w:r w:rsidR="00103E6E" w:rsidRPr="006E0B4A">
        <w:rPr>
          <w:rFonts w:hint="eastAsia"/>
          <w:szCs w:val="22"/>
        </w:rPr>
        <w:t>。</w:t>
      </w:r>
      <w:r w:rsidR="00A00529" w:rsidRPr="006E0B4A">
        <w:rPr>
          <w:rFonts w:hint="eastAsia"/>
          <w:szCs w:val="22"/>
        </w:rPr>
        <w:t>就这样</w:t>
      </w:r>
      <w:r w:rsidR="00A00529" w:rsidRPr="006E0B4A">
        <w:rPr>
          <w:rFonts w:hint="eastAsia"/>
          <w:sz w:val="21"/>
          <w:szCs w:val="21"/>
        </w:rPr>
        <w:t>，</w:t>
      </w:r>
      <w:r w:rsidR="00A00529" w:rsidRPr="006E0B4A">
        <w:rPr>
          <w:rFonts w:hint="eastAsia"/>
          <w:szCs w:val="22"/>
        </w:rPr>
        <w:t>我</w:t>
      </w:r>
      <w:r w:rsidRPr="006E0B4A">
        <w:rPr>
          <w:rFonts w:hint="eastAsia"/>
          <w:szCs w:val="22"/>
        </w:rPr>
        <w:t>走上了我的竞赛之路</w:t>
      </w:r>
      <w:r w:rsidR="00A00529" w:rsidRPr="006E0B4A">
        <w:rPr>
          <w:rFonts w:hint="eastAsia"/>
          <w:szCs w:val="22"/>
        </w:rPr>
        <w:t>。</w:t>
      </w:r>
      <w:r w:rsidR="00492EBE" w:rsidRPr="006E0B4A">
        <w:rPr>
          <w:rFonts w:hint="eastAsia"/>
          <w:color w:val="FFFFFF" w:themeColor="background1"/>
          <w:sz w:val="21"/>
          <w:szCs w:val="2"/>
        </w:rPr>
        <w:t>1756373618</w:t>
      </w:r>
    </w:p>
    <w:p w14:paraId="383C145F" w14:textId="458BB3B1" w:rsidR="00A00529" w:rsidRPr="006E0B4A" w:rsidRDefault="00A00529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我以优秀的成绩通过了初赛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但这才只是</w:t>
      </w: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个开头。从那</w:t>
      </w: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天起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我的任务更加繁重。</w:t>
      </w:r>
      <w:r w:rsidR="004039EA" w:rsidRPr="006E0B4A">
        <w:rPr>
          <w:rFonts w:hint="eastAsia"/>
          <w:szCs w:val="22"/>
        </w:rPr>
        <w:t>我必须付出更多的努力</w:t>
      </w:r>
      <w:r w:rsidR="004039EA" w:rsidRPr="006E0B4A">
        <w:rPr>
          <w:rFonts w:hint="eastAsia"/>
          <w:sz w:val="21"/>
          <w:szCs w:val="21"/>
        </w:rPr>
        <w:t>，</w:t>
      </w:r>
      <w:r w:rsidR="004039EA" w:rsidRPr="006E0B4A">
        <w:rPr>
          <w:rFonts w:hint="eastAsia"/>
          <w:szCs w:val="22"/>
        </w:rPr>
        <w:t>才能在复赛中金榜题名。</w:t>
      </w:r>
      <w:r w:rsidR="00492EBE" w:rsidRPr="006E0B4A">
        <w:rPr>
          <w:rFonts w:hint="eastAsia"/>
          <w:color w:val="FFFFFF" w:themeColor="background1"/>
          <w:sz w:val="21"/>
          <w:szCs w:val="2"/>
        </w:rPr>
        <w:t>1756373618</w:t>
      </w:r>
    </w:p>
    <w:p w14:paraId="4BD568CD" w14:textId="775A853B" w:rsidR="005B4837" w:rsidRPr="006E0B4A" w:rsidRDefault="004039EA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考前的最后</w:t>
      </w: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天夜里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台灯昏黄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照亮了屏幕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键盘的嗒嗒声掩盖了夏夜的蝉鸣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 w:val="23"/>
          <w:szCs w:val="23"/>
        </w:rPr>
        <w:t>一</w:t>
      </w:r>
      <w:r w:rsidRPr="006E0B4A">
        <w:rPr>
          <w:rFonts w:hint="eastAsia"/>
          <w:szCs w:val="22"/>
        </w:rPr>
        <w:t>行行</w:t>
      </w:r>
      <w:r w:rsidR="00C33760" w:rsidRPr="006E0B4A">
        <w:rPr>
          <w:rFonts w:hint="eastAsia"/>
          <w:szCs w:val="22"/>
        </w:rPr>
        <w:t>代码如泉水般涌出</w:t>
      </w:r>
      <w:r w:rsidR="00C33760" w:rsidRPr="006E0B4A">
        <w:rPr>
          <w:rFonts w:hint="eastAsia"/>
          <w:sz w:val="21"/>
          <w:szCs w:val="21"/>
        </w:rPr>
        <w:t>，</w:t>
      </w:r>
      <w:r w:rsidR="00C33760" w:rsidRPr="006E0B4A">
        <w:rPr>
          <w:rFonts w:hint="eastAsia"/>
          <w:szCs w:val="22"/>
        </w:rPr>
        <w:t>我在为第二天的考试做最后的准备</w:t>
      </w:r>
      <w:r w:rsidR="005B4837" w:rsidRPr="006E0B4A">
        <w:rPr>
          <w:rFonts w:hint="eastAsia"/>
          <w:szCs w:val="22"/>
        </w:rPr>
        <w:t>。那天夜里</w:t>
      </w:r>
      <w:r w:rsidR="005B4837" w:rsidRPr="006E0B4A">
        <w:rPr>
          <w:rFonts w:hint="eastAsia"/>
          <w:sz w:val="21"/>
          <w:szCs w:val="21"/>
        </w:rPr>
        <w:t>，</w:t>
      </w:r>
      <w:r w:rsidR="005B4837" w:rsidRPr="006E0B4A">
        <w:rPr>
          <w:rFonts w:hint="eastAsia"/>
          <w:szCs w:val="22"/>
        </w:rPr>
        <w:t>仿佛整个世界都安静了下来</w:t>
      </w:r>
      <w:r w:rsidR="005B4837" w:rsidRPr="006E0B4A">
        <w:rPr>
          <w:rFonts w:hint="eastAsia"/>
          <w:sz w:val="21"/>
          <w:szCs w:val="21"/>
        </w:rPr>
        <w:t>，</w:t>
      </w:r>
      <w:r w:rsidR="005B4837" w:rsidRPr="006E0B4A">
        <w:rPr>
          <w:rFonts w:hint="eastAsia"/>
          <w:szCs w:val="22"/>
        </w:rPr>
        <w:t>我</w:t>
      </w:r>
      <w:r w:rsidR="005B4837" w:rsidRPr="006E0B4A">
        <w:rPr>
          <w:rFonts w:hint="eastAsia"/>
          <w:sz w:val="23"/>
          <w:szCs w:val="23"/>
        </w:rPr>
        <w:t>一</w:t>
      </w:r>
      <w:r w:rsidR="005B4837" w:rsidRPr="006E0B4A">
        <w:rPr>
          <w:rFonts w:hint="eastAsia"/>
          <w:szCs w:val="22"/>
        </w:rPr>
        <w:t>个人沉浸在那声响中</w:t>
      </w:r>
      <w:r w:rsidR="005B4837" w:rsidRPr="006E0B4A">
        <w:rPr>
          <w:rFonts w:hint="eastAsia"/>
          <w:sz w:val="21"/>
          <w:szCs w:val="21"/>
        </w:rPr>
        <w:t>，</w:t>
      </w:r>
      <w:r w:rsidR="005B4837" w:rsidRPr="006E0B4A">
        <w:rPr>
          <w:rFonts w:hint="eastAsia"/>
          <w:szCs w:val="22"/>
        </w:rPr>
        <w:t>丝毫没有注意到时间的流逝</w:t>
      </w:r>
      <w:r w:rsidR="005B4837" w:rsidRPr="006E0B4A">
        <w:rPr>
          <w:rFonts w:hint="eastAsia"/>
          <w:sz w:val="21"/>
          <w:szCs w:val="21"/>
        </w:rPr>
        <w:t>，</w:t>
      </w:r>
      <w:r w:rsidR="0050510E" w:rsidRPr="006E0B4A">
        <w:rPr>
          <w:rFonts w:hint="eastAsia"/>
          <w:szCs w:val="22"/>
        </w:rPr>
        <w:t>但没人知道</w:t>
      </w:r>
      <w:r w:rsidR="005B4837" w:rsidRPr="006E0B4A">
        <w:rPr>
          <w:rFonts w:hint="eastAsia"/>
          <w:szCs w:val="22"/>
        </w:rPr>
        <w:t>这</w:t>
      </w:r>
      <w:r w:rsidR="005B4837" w:rsidRPr="006E0B4A">
        <w:rPr>
          <w:rFonts w:hint="eastAsia"/>
          <w:sz w:val="23"/>
          <w:szCs w:val="23"/>
        </w:rPr>
        <w:t>一</w:t>
      </w:r>
      <w:r w:rsidR="005B4837" w:rsidRPr="006E0B4A">
        <w:rPr>
          <w:rFonts w:hint="eastAsia"/>
          <w:szCs w:val="22"/>
        </w:rPr>
        <w:t>切</w:t>
      </w:r>
      <w:r w:rsidR="0050510E" w:rsidRPr="006E0B4A">
        <w:rPr>
          <w:rFonts w:hint="eastAsia"/>
          <w:szCs w:val="22"/>
        </w:rPr>
        <w:t>会迎来怎样的结果</w:t>
      </w:r>
      <w:r w:rsidR="006B110B" w:rsidRPr="006E0B4A">
        <w:rPr>
          <w:rFonts w:hint="eastAsia"/>
          <w:szCs w:val="22"/>
        </w:rPr>
        <w:t>。</w:t>
      </w:r>
      <w:r w:rsidR="00492EBE" w:rsidRPr="006E0B4A">
        <w:rPr>
          <w:rFonts w:hint="eastAsia"/>
          <w:color w:val="FFFFFF" w:themeColor="background1"/>
          <w:sz w:val="21"/>
          <w:szCs w:val="2"/>
        </w:rPr>
        <w:t>1756373618</w:t>
      </w:r>
    </w:p>
    <w:p w14:paraId="64FC214B" w14:textId="2B3535BC" w:rsidR="005B4837" w:rsidRPr="006E0B4A" w:rsidRDefault="005B4837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第二天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我</w:t>
      </w:r>
      <w:r w:rsidR="00381334" w:rsidRPr="006E0B4A">
        <w:rPr>
          <w:rFonts w:hint="eastAsia"/>
          <w:szCs w:val="22"/>
        </w:rPr>
        <w:t>充满自信地</w:t>
      </w:r>
      <w:r w:rsidRPr="006E0B4A">
        <w:rPr>
          <w:rFonts w:hint="eastAsia"/>
          <w:szCs w:val="22"/>
        </w:rPr>
        <w:t>走进考场</w:t>
      </w:r>
      <w:r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开始答题。考场上只剩下键盘的嗒嗒声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我却已经忽略了</w:t>
      </w:r>
      <w:r w:rsidR="00381334" w:rsidRPr="006E0B4A">
        <w:rPr>
          <w:rFonts w:hint="eastAsia"/>
          <w:szCs w:val="22"/>
        </w:rPr>
        <w:t>周围的</w:t>
      </w:r>
      <w:r w:rsidR="00857420" w:rsidRPr="006E0B4A">
        <w:rPr>
          <w:rFonts w:hint="eastAsia"/>
          <w:sz w:val="23"/>
          <w:szCs w:val="23"/>
        </w:rPr>
        <w:t>一</w:t>
      </w:r>
      <w:r w:rsidR="00857420" w:rsidRPr="006E0B4A">
        <w:rPr>
          <w:rFonts w:hint="eastAsia"/>
          <w:szCs w:val="22"/>
        </w:rPr>
        <w:t>切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只想着得到更多的分数。我的大脑如陀螺般飞速运转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头上冒起了汗珠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脑海中只剩下拼尽全力的想法</w:t>
      </w:r>
      <w:r w:rsidR="00857420" w:rsidRPr="006E0B4A">
        <w:rPr>
          <w:rFonts w:hint="eastAsia"/>
          <w:sz w:val="21"/>
          <w:szCs w:val="21"/>
        </w:rPr>
        <w:t>，</w:t>
      </w:r>
      <w:r w:rsidR="00857420" w:rsidRPr="006E0B4A">
        <w:rPr>
          <w:rFonts w:hint="eastAsia"/>
          <w:szCs w:val="22"/>
        </w:rPr>
        <w:t>想将我的付出转化为成绩的回报。</w:t>
      </w:r>
      <w:r w:rsidR="00492EBE" w:rsidRPr="006E0B4A">
        <w:rPr>
          <w:rFonts w:hint="eastAsia"/>
          <w:color w:val="FFFFFF" w:themeColor="background1"/>
          <w:sz w:val="21"/>
          <w:szCs w:val="2"/>
        </w:rPr>
        <w:t>1756373618</w:t>
      </w:r>
    </w:p>
    <w:p w14:paraId="061BE2BC" w14:textId="006ECCF0" w:rsidR="00857420" w:rsidRPr="006E0B4A" w:rsidRDefault="00857420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当我走出考场时</w:t>
      </w:r>
      <w:r w:rsidRPr="006E0B4A">
        <w:rPr>
          <w:rFonts w:hint="eastAsia"/>
          <w:sz w:val="21"/>
          <w:szCs w:val="21"/>
        </w:rPr>
        <w:t>，</w:t>
      </w:r>
      <w:r w:rsidRPr="006E0B4A">
        <w:rPr>
          <w:rFonts w:hint="eastAsia"/>
          <w:szCs w:val="22"/>
        </w:rPr>
        <w:t>我</w:t>
      </w:r>
      <w:r w:rsidR="001E6050" w:rsidRPr="006E0B4A">
        <w:rPr>
          <w:rFonts w:hint="eastAsia"/>
          <w:szCs w:val="22"/>
        </w:rPr>
        <w:t>放下了沉重的压力</w:t>
      </w:r>
      <w:r w:rsidR="005604E8" w:rsidRPr="006E0B4A">
        <w:rPr>
          <w:rFonts w:hint="eastAsia"/>
          <w:szCs w:val="22"/>
        </w:rPr>
        <w:t>。经过</w:t>
      </w:r>
      <w:r w:rsidR="005604E8" w:rsidRPr="006E0B4A">
        <w:rPr>
          <w:rFonts w:hint="eastAsia"/>
          <w:sz w:val="23"/>
          <w:szCs w:val="23"/>
        </w:rPr>
        <w:t>一</w:t>
      </w:r>
      <w:r w:rsidR="005604E8" w:rsidRPr="006E0B4A">
        <w:rPr>
          <w:rFonts w:hint="eastAsia"/>
          <w:szCs w:val="22"/>
        </w:rPr>
        <w:t>个多月的等待</w:t>
      </w:r>
      <w:r w:rsidR="005604E8" w:rsidRPr="006E0B4A">
        <w:rPr>
          <w:rFonts w:hint="eastAsia"/>
          <w:sz w:val="21"/>
          <w:szCs w:val="21"/>
        </w:rPr>
        <w:t>，</w:t>
      </w:r>
      <w:r w:rsidR="005604E8" w:rsidRPr="006E0B4A">
        <w:rPr>
          <w:rFonts w:hint="eastAsia"/>
          <w:szCs w:val="22"/>
        </w:rPr>
        <w:t>成绩终于公布了</w:t>
      </w:r>
      <w:r w:rsidR="005604E8" w:rsidRPr="006E0B4A">
        <w:rPr>
          <w:rFonts w:hint="eastAsia"/>
          <w:sz w:val="21"/>
          <w:szCs w:val="21"/>
        </w:rPr>
        <w:t>，</w:t>
      </w:r>
      <w:r w:rsidR="005604E8" w:rsidRPr="006E0B4A">
        <w:rPr>
          <w:rFonts w:hint="eastAsia"/>
          <w:szCs w:val="22"/>
        </w:rPr>
        <w:t>我</w:t>
      </w:r>
      <w:r w:rsidR="00381334" w:rsidRPr="006E0B4A">
        <w:rPr>
          <w:rFonts w:hint="eastAsia"/>
          <w:szCs w:val="22"/>
        </w:rPr>
        <w:t>虽然</w:t>
      </w:r>
      <w:r w:rsidR="005604E8" w:rsidRPr="006E0B4A">
        <w:rPr>
          <w:rFonts w:hint="eastAsia"/>
          <w:szCs w:val="22"/>
        </w:rPr>
        <w:t>以10分的差距错过了</w:t>
      </w:r>
      <w:r w:rsidR="005604E8" w:rsidRPr="006E0B4A">
        <w:rPr>
          <w:rFonts w:hint="eastAsia"/>
          <w:sz w:val="23"/>
          <w:szCs w:val="23"/>
        </w:rPr>
        <w:t>一</w:t>
      </w:r>
      <w:r w:rsidR="005604E8" w:rsidRPr="006E0B4A">
        <w:rPr>
          <w:rFonts w:hint="eastAsia"/>
          <w:szCs w:val="22"/>
        </w:rPr>
        <w:t>等奖</w:t>
      </w:r>
      <w:r w:rsidR="005604E8" w:rsidRPr="006E0B4A">
        <w:rPr>
          <w:rFonts w:hint="eastAsia"/>
          <w:sz w:val="21"/>
          <w:szCs w:val="21"/>
        </w:rPr>
        <w:t>，</w:t>
      </w:r>
      <w:r w:rsidR="005604E8" w:rsidRPr="006E0B4A">
        <w:rPr>
          <w:rFonts w:hint="eastAsia"/>
          <w:szCs w:val="22"/>
        </w:rPr>
        <w:t>但我的努力并没有白费。今年</w:t>
      </w:r>
      <w:r w:rsidR="005604E8" w:rsidRPr="006E0B4A">
        <w:rPr>
          <w:rFonts w:hint="eastAsia"/>
          <w:sz w:val="21"/>
          <w:szCs w:val="21"/>
        </w:rPr>
        <w:t>，</w:t>
      </w:r>
      <w:r w:rsidR="005604E8" w:rsidRPr="006E0B4A">
        <w:rPr>
          <w:rFonts w:hint="eastAsia"/>
          <w:szCs w:val="22"/>
        </w:rPr>
        <w:t>我将再次走上考场</w:t>
      </w:r>
      <w:r w:rsidR="005604E8" w:rsidRPr="006E0B4A">
        <w:rPr>
          <w:rFonts w:hint="eastAsia"/>
          <w:sz w:val="21"/>
          <w:szCs w:val="21"/>
        </w:rPr>
        <w:t>，</w:t>
      </w:r>
      <w:r w:rsidR="005604E8" w:rsidRPr="006E0B4A">
        <w:rPr>
          <w:rFonts w:hint="eastAsia"/>
          <w:szCs w:val="22"/>
        </w:rPr>
        <w:t>在信奥</w:t>
      </w:r>
      <w:r w:rsidR="00CF185B" w:rsidRPr="006E0B4A">
        <w:rPr>
          <w:rFonts w:hint="eastAsia"/>
          <w:szCs w:val="22"/>
        </w:rPr>
        <w:t>的</w:t>
      </w:r>
      <w:r w:rsidR="005604E8" w:rsidRPr="006E0B4A">
        <w:rPr>
          <w:rFonts w:hint="eastAsia"/>
          <w:szCs w:val="22"/>
        </w:rPr>
        <w:t>道路上创造佳绩。</w:t>
      </w:r>
      <w:r w:rsidR="00492EBE" w:rsidRPr="006E0B4A">
        <w:rPr>
          <w:rFonts w:hint="eastAsia"/>
          <w:color w:val="FFFFFF" w:themeColor="background1"/>
          <w:sz w:val="21"/>
          <w:szCs w:val="2"/>
        </w:rPr>
        <w:t>1756373618</w:t>
      </w:r>
    </w:p>
    <w:p w14:paraId="55454747" w14:textId="5BD739A4" w:rsidR="005604E8" w:rsidRPr="006E0B4A" w:rsidRDefault="005604E8" w:rsidP="006E0B4A">
      <w:pPr>
        <w:spacing w:after="0" w:line="240" w:lineRule="auto"/>
        <w:ind w:firstLine="420"/>
        <w:rPr>
          <w:rFonts w:hint="eastAsia"/>
          <w:sz w:val="21"/>
          <w:szCs w:val="22"/>
        </w:rPr>
      </w:pPr>
      <w:r w:rsidRPr="006E0B4A">
        <w:rPr>
          <w:rFonts w:hint="eastAsia"/>
          <w:szCs w:val="22"/>
        </w:rPr>
        <w:t>回顾</w:t>
      </w:r>
      <w:r w:rsidR="00D060C3" w:rsidRPr="006E0B4A">
        <w:rPr>
          <w:rFonts w:hint="eastAsia"/>
          <w:szCs w:val="22"/>
        </w:rPr>
        <w:t>六十天备考的日日夜夜</w:t>
      </w:r>
      <w:r w:rsidR="00D060C3" w:rsidRPr="006E0B4A">
        <w:rPr>
          <w:rFonts w:hint="eastAsia"/>
          <w:sz w:val="21"/>
          <w:szCs w:val="21"/>
        </w:rPr>
        <w:t>，</w:t>
      </w:r>
      <w:r w:rsidR="00D060C3" w:rsidRPr="006E0B4A">
        <w:rPr>
          <w:rFonts w:hint="eastAsia"/>
          <w:szCs w:val="22"/>
        </w:rPr>
        <w:t>我挥洒的汗水最终都会结为进步的果实</w:t>
      </w:r>
      <w:r w:rsidR="00D060C3" w:rsidRPr="006E0B4A">
        <w:rPr>
          <w:rFonts w:hint="eastAsia"/>
          <w:sz w:val="21"/>
          <w:szCs w:val="21"/>
        </w:rPr>
        <w:t>，</w:t>
      </w:r>
      <w:r w:rsidR="00D060C3" w:rsidRPr="006E0B4A">
        <w:rPr>
          <w:rFonts w:hint="eastAsia"/>
          <w:szCs w:val="22"/>
        </w:rPr>
        <w:t>虽然最终没能获奖</w:t>
      </w:r>
      <w:r w:rsidR="00D060C3" w:rsidRPr="006E0B4A">
        <w:rPr>
          <w:rFonts w:hint="eastAsia"/>
          <w:sz w:val="21"/>
          <w:szCs w:val="21"/>
        </w:rPr>
        <w:t>，</w:t>
      </w:r>
      <w:r w:rsidR="00D060C3" w:rsidRPr="006E0B4A">
        <w:rPr>
          <w:rFonts w:hint="eastAsia"/>
          <w:szCs w:val="22"/>
        </w:rPr>
        <w:t>但我已经体会到</w:t>
      </w:r>
      <w:r w:rsidR="00D060C3" w:rsidRPr="006E0B4A">
        <w:rPr>
          <w:rFonts w:hint="eastAsia"/>
          <w:sz w:val="21"/>
          <w:szCs w:val="21"/>
        </w:rPr>
        <w:t>，</w:t>
      </w:r>
      <w:r w:rsidR="00D060C3" w:rsidRPr="006E0B4A">
        <w:rPr>
          <w:rFonts w:hint="eastAsia"/>
          <w:szCs w:val="22"/>
        </w:rPr>
        <w:t>比起成功</w:t>
      </w:r>
      <w:r w:rsidR="00D060C3" w:rsidRPr="006E0B4A">
        <w:rPr>
          <w:rFonts w:hint="eastAsia"/>
          <w:sz w:val="21"/>
          <w:szCs w:val="21"/>
        </w:rPr>
        <w:t>，</w:t>
      </w:r>
      <w:r w:rsidR="00D060C3" w:rsidRPr="006E0B4A">
        <w:rPr>
          <w:rFonts w:hint="eastAsia"/>
          <w:szCs w:val="22"/>
        </w:rPr>
        <w:t>努力的过程更加重要</w:t>
      </w:r>
      <w:r w:rsidR="00586D7E" w:rsidRPr="006E0B4A">
        <w:rPr>
          <w:rFonts w:hint="eastAsia"/>
          <w:szCs w:val="22"/>
        </w:rPr>
        <w:t>。</w:t>
      </w:r>
      <w:r w:rsidR="00492EBE" w:rsidRPr="006E0B4A">
        <w:rPr>
          <w:rFonts w:hint="eastAsia"/>
          <w:color w:val="FFFFFF" w:themeColor="background1"/>
          <w:sz w:val="21"/>
          <w:szCs w:val="2"/>
        </w:rPr>
        <w:t>1756373618</w:t>
      </w:r>
    </w:p>
    <w:sectPr w:rsidR="005604E8" w:rsidRPr="006E0B4A" w:rsidSect="006E0B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7" w:charSpace="9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66DEB" w14:textId="77777777" w:rsidR="00A819C4" w:rsidRDefault="00A819C4" w:rsidP="001B580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4A61B9" w14:textId="77777777" w:rsidR="00A819C4" w:rsidRDefault="00A819C4" w:rsidP="001B580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68748" w14:textId="05C0076D" w:rsidR="001B580F" w:rsidRPr="00940066" w:rsidRDefault="00EE20BC" w:rsidP="002016F7">
    <w:pPr>
      <w:pStyle w:val="af1"/>
      <w:jc w:val="right"/>
      <w:rPr>
        <w:rFonts w:hint="eastAsia"/>
        <w:color w:val="FEFEFE"/>
        <w:sz w:val="32"/>
        <w:szCs w:val="32"/>
      </w:rPr>
    </w:pPr>
    <w:r>
      <w:rPr>
        <w:rFonts w:hint="eastAsia"/>
        <w:color w:val="FEFEFE"/>
        <w:sz w:val="32"/>
        <w:szCs w:val="3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DF4A" w14:textId="77777777" w:rsidR="00A819C4" w:rsidRDefault="00A819C4" w:rsidP="001B580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150CF8" w14:textId="77777777" w:rsidR="00A819C4" w:rsidRDefault="00A819C4" w:rsidP="001B580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8715" w14:textId="00CD718C" w:rsidR="00EE20BC" w:rsidRPr="00940066" w:rsidRDefault="006E0B4A" w:rsidP="006E0B4A">
    <w:pPr>
      <w:pStyle w:val="af1"/>
      <w:jc w:val="right"/>
      <w:rPr>
        <w:rFonts w:hint="eastAsia"/>
        <w:color w:val="FEFEFE"/>
        <w:sz w:val="32"/>
        <w:szCs w:val="32"/>
      </w:rPr>
    </w:pPr>
    <w:del w:id="1" w:author="茂盛的森林 ." w:date="2025-08-28T19:37:00Z">
      <w:r w:rsidDel="004F788D">
        <w:rPr>
          <w:rFonts w:hint="eastAsia"/>
          <w:noProof/>
          <w:color w:val="FEF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8E6DBA0" wp14:editId="5DFD644E">
                <wp:simplePos x="0" y="0"/>
                <wp:positionH relativeFrom="page">
                  <wp:posOffset>1080770</wp:posOffset>
                </wp:positionH>
                <wp:positionV relativeFrom="page">
                  <wp:posOffset>914400</wp:posOffset>
                </wp:positionV>
                <wp:extent cx="5401945" cy="8863965"/>
                <wp:effectExtent l="0" t="0" r="0" b="0"/>
                <wp:wrapNone/>
                <wp:docPr id="46" name="Genko:A4:20:20:P:0::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945" cy="8863965"/>
                          <a:chOff x="0" y="0"/>
                          <a:chExt cx="5401945" cy="886396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66700" y="0"/>
                            <a:ext cx="270098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38162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809625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076325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347787" y="0"/>
                            <a:ext cx="270098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619250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890712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157412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428875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700337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967037" y="0"/>
                            <a:ext cx="270098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238500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509962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781425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048125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319587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4591050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857750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5129212" y="0"/>
                            <a:ext cx="270097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0"/>
                            <a:ext cx="5401945" cy="86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357188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0" y="800100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1243013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1685925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0" y="2128838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0" y="2571750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3014663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0" y="3457575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0" y="3900488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0" y="4343400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0" y="4786313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0" y="5233988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0" y="5676900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0" y="6119813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0" y="6562725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0" y="7005638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7448550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0" y="7891463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0" y="8334375"/>
                            <a:ext cx="5401945" cy="17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0" y="8777288"/>
                            <a:ext cx="5401945" cy="86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9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0" y="0"/>
                            <a:ext cx="5401945" cy="8863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mpd="sng">
                            <a:solidFill>
                              <a:srgbClr val="0093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E5EF3" id="Genko:A4:20:20:P:0::" o:spid="_x0000_s1026" style="position:absolute;margin-left:85.1pt;margin-top:1in;width:425.35pt;height:697.95pt;z-index:251703296;visibility:hidden;mso-position-horizontal-relative:page;mso-position-vertical-relative:page" coordsize="54019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">
                <v:rect id="矩形 4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" strokecolor="#009300" strokeweight=".5pt">
                  <v:fill opacity="0"/>
                </v:rect>
                <v:rect id="矩形 5" o:spid="_x0000_s1028" style="position:absolute;left:2667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" strokecolor="#009300" strokeweight=".5pt">
                  <v:fill opacity="0"/>
                </v:rect>
                <v:rect id="矩形 6" o:spid="_x0000_s1029" style="position:absolute;left:538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" strokecolor="#009300" strokeweight=".5pt">
                  <v:fill opacity="0"/>
                </v:rect>
                <v:rect id="矩形 7" o:spid="_x0000_s1030" style="position:absolute;left:809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" strokecolor="#009300" strokeweight=".5pt">
                  <v:fill opacity="0"/>
                </v:rect>
                <v:rect id="矩形 8" o:spid="_x0000_s1031" style="position:absolute;left:1076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" strokecolor="#009300" strokeweight=".5pt">
                  <v:fill opacity="0"/>
                </v:rect>
                <v:rect id="矩形 9" o:spid="_x0000_s1032" style="position:absolute;left:1347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" strokecolor="#009300" strokeweight=".5pt">
                  <v:fill opacity="0"/>
                </v:rect>
                <v:rect id="矩形 10" o:spid="_x0000_s1033" style="position:absolute;left:1619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" strokecolor="#009300" strokeweight=".5pt">
                  <v:fill opacity="0"/>
                </v:rect>
                <v:rect id="矩形 11" o:spid="_x0000_s1034" style="position:absolute;left:1890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" strokecolor="#009300" strokeweight=".5pt">
                  <v:fill opacity="0"/>
                </v:rect>
                <v:rect id="矩形 12" o:spid="_x0000_s1035" style="position:absolute;left:2157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" strokecolor="#009300" strokeweight=".5pt">
                  <v:fill opacity="0"/>
                </v:rect>
                <v:rect id="矩形 13" o:spid="_x0000_s1036" style="position:absolute;left:24288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" strokecolor="#009300" strokeweight=".5pt">
                  <v:fill opacity="0"/>
                </v:rect>
                <v:rect id="矩形 14" o:spid="_x0000_s1037" style="position:absolute;left:2700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" strokecolor="#009300" strokeweight=".5pt">
                  <v:fill opacity="0"/>
                </v:rect>
                <v:rect id="矩形 15" o:spid="_x0000_s1038" style="position:absolute;left:2967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" strokecolor="#009300" strokeweight=".5pt">
                  <v:fill opacity="0"/>
                </v:rect>
                <v:rect id="矩形 16" o:spid="_x0000_s1039" style="position:absolute;left:32385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" strokecolor="#009300" strokeweight=".5pt">
                  <v:fill opacity="0"/>
                </v:rect>
                <v:rect id="矩形 17" o:spid="_x0000_s1040" style="position:absolute;left:3509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" strokecolor="#009300" strokeweight=".5pt">
                  <v:fill opacity="0"/>
                </v:rect>
                <v:rect id="矩形 18" o:spid="_x0000_s1041" style="position:absolute;left:3781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" strokecolor="#009300" strokeweight=".5pt">
                  <v:fill opacity="0"/>
                </v:rect>
                <v:rect id="矩形 19" o:spid="_x0000_s1042" style="position:absolute;left:4048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" strokecolor="#009300" strokeweight=".5pt">
                  <v:fill opacity="0"/>
                </v:rect>
                <v:rect id="矩形 20" o:spid="_x0000_s1043" style="position:absolute;left:4319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" strokecolor="#009300" strokeweight=".5pt">
                  <v:fill opacity="0"/>
                </v:rect>
                <v:rect id="矩形 21" o:spid="_x0000_s1044" style="position:absolute;left:4591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" strokecolor="#009300" strokeweight=".5pt">
                  <v:fill opacity="0"/>
                </v:rect>
                <v:rect id="矩形 22" o:spid="_x0000_s1045" style="position:absolute;left:4857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" strokecolor="#009300" strokeweight=".5pt">
                  <v:fill opacity="0"/>
                </v:rect>
                <v:rect id="矩形 23" o:spid="_x0000_s1046" style="position:absolute;left:5129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" strokecolor="#009300" strokeweight=".5pt">
                  <v:fill opacity="0"/>
                </v:rect>
                <v:rect id="矩形 24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  <v:rect id="矩形 25" o:spid="_x0000_s1048" style="position:absolute;top:357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  <v:rect id="矩形 26" o:spid="_x0000_s1049" style="position:absolute;top:800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  <v:rect id="矩形 27" o:spid="_x0000_s1050" style="position:absolute;top:1243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  <v:rect id="矩形 28" o:spid="_x0000_s1051" style="position:absolute;top:1685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  <v:rect id="矩形 29" o:spid="_x0000_s1052" style="position:absolute;top:2128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  <v:rect id="矩形 30" o:spid="_x0000_s1053" style="position:absolute;top:2571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  <v:rect id="矩形 31" o:spid="_x0000_s1054" style="position:absolute;top:3014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  <v:rect id="矩形 32" o:spid="_x0000_s1055" style="position:absolute;top:3457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  <v:rect id="矩形 33" o:spid="_x0000_s1056" style="position:absolute;top:3900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  <v:rect id="矩形 34" o:spid="_x0000_s1057" style="position:absolute;top:4343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  <v:rect id="矩形 35" o:spid="_x0000_s1058" style="position:absolute;top:4786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  <v:rect id="矩形 36" o:spid="_x0000_s1059" style="position:absolute;top:5233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  <v:rect id="矩形 37" o:spid="_x0000_s1060" style="position:absolute;top:5676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  <v:rect id="矩形 38" o:spid="_x0000_s1061" style="position:absolute;top:6119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  <v:rect id="矩形 39" o:spid="_x0000_s1062" style="position:absolute;top:6562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  <v:rect id="矩形 40" o:spid="_x0000_s1063" style="position:absolute;top:7005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  <v:rect id="矩形 41" o:spid="_x0000_s1064" style="position:absolute;top:7448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  <v:rect id="矩形 42" o:spid="_x0000_s1065" style="position:absolute;top:7891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  <v:rect id="矩形 43" o:spid="_x0000_s1066" style="position:absolute;top:8334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  <v:rect id="矩形 44" o:spid="_x0000_s1067" style="position:absolute;top:87772;width:54019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  <v:rect id="矩形 45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" strokecolor="#009300" strokeweight="1pt">
                  <v:fill opacity="0"/>
                </v:rect>
                <w10:wrap anchorx="page" anchory="page"/>
              </v:group>
            </w:pict>
          </mc:Fallback>
        </mc:AlternateConten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7AFE"/>
    <w:multiLevelType w:val="hybridMultilevel"/>
    <w:tmpl w:val="51F226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748504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茂盛的森林 .">
    <w15:presenceInfo w15:providerId="Windows Live" w15:userId="f8d29438a550ab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cumentProtection w:edit="trackedChanges" w:enforcement="1" w:cryptProviderType="rsaAES" w:cryptAlgorithmClass="hash" w:cryptAlgorithmType="typeAny" w:cryptAlgorithmSid="14" w:cryptSpinCount="100000" w:hash="7cNN74w8HKimr3fHgCUCVqEiVpt80LLT95yqvJju+vyk9Bgg9JWvO0J6IjfSq6H0+wWbs1ZwuG5y9e3dJFZPTg==" w:salt="xI9AH/+wXlQOgQaGaUjNJg=="/>
  <w:defaultTabStop w:val="420"/>
  <w:autoHyphenation/>
  <w:drawingGridHorizontalSpacing w:val="112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9"/>
    <w:rsid w:val="000623D6"/>
    <w:rsid w:val="000B075F"/>
    <w:rsid w:val="00103E6E"/>
    <w:rsid w:val="001B580F"/>
    <w:rsid w:val="001E6050"/>
    <w:rsid w:val="002016F7"/>
    <w:rsid w:val="002B3B85"/>
    <w:rsid w:val="002E7750"/>
    <w:rsid w:val="00351131"/>
    <w:rsid w:val="00381334"/>
    <w:rsid w:val="003D20BD"/>
    <w:rsid w:val="004039EA"/>
    <w:rsid w:val="00492EBE"/>
    <w:rsid w:val="00497A18"/>
    <w:rsid w:val="004F788D"/>
    <w:rsid w:val="0050510E"/>
    <w:rsid w:val="005604E8"/>
    <w:rsid w:val="00586D7E"/>
    <w:rsid w:val="005B4837"/>
    <w:rsid w:val="005D3EF7"/>
    <w:rsid w:val="00663388"/>
    <w:rsid w:val="006B110B"/>
    <w:rsid w:val="006B6E26"/>
    <w:rsid w:val="006E0B4A"/>
    <w:rsid w:val="007333C1"/>
    <w:rsid w:val="00857420"/>
    <w:rsid w:val="00940066"/>
    <w:rsid w:val="00A00529"/>
    <w:rsid w:val="00A21D45"/>
    <w:rsid w:val="00A819C4"/>
    <w:rsid w:val="00AB260E"/>
    <w:rsid w:val="00C015D8"/>
    <w:rsid w:val="00C26BD1"/>
    <w:rsid w:val="00C33760"/>
    <w:rsid w:val="00CF185B"/>
    <w:rsid w:val="00D060C3"/>
    <w:rsid w:val="00D3394B"/>
    <w:rsid w:val="00D34E71"/>
    <w:rsid w:val="00D6479C"/>
    <w:rsid w:val="00E44413"/>
    <w:rsid w:val="00E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74570"/>
  <w15:chartTrackingRefBased/>
  <w15:docId w15:val="{636082C3-3685-4BB6-9EFD-AD790879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05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5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5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5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52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529"/>
    <w:pPr>
      <w:keepNext/>
      <w:keepLines/>
      <w:spacing w:before="40" w:after="0"/>
      <w:outlineLvl w:val="6"/>
    </w:pPr>
    <w:rPr>
      <w:rFonts w:cstheme="majorBidi"/>
      <w:b/>
      <w:bCs/>
      <w:color w:val="676767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529"/>
    <w:pPr>
      <w:keepNext/>
      <w:keepLines/>
      <w:spacing w:after="0"/>
      <w:outlineLvl w:val="7"/>
    </w:pPr>
    <w:rPr>
      <w:rFonts w:cstheme="majorBidi"/>
      <w:color w:val="676767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529"/>
    <w:pPr>
      <w:keepNext/>
      <w:keepLines/>
      <w:spacing w:after="0"/>
      <w:outlineLvl w:val="8"/>
    </w:pPr>
    <w:rPr>
      <w:rFonts w:eastAsiaTheme="majorEastAsia" w:cstheme="majorBidi"/>
      <w:color w:val="676767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5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05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052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05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0529"/>
    <w:rPr>
      <w:rFonts w:cstheme="majorBidi"/>
      <w:b/>
      <w:bCs/>
      <w:color w:val="676767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0529"/>
    <w:rPr>
      <w:rFonts w:cstheme="majorBidi"/>
      <w:color w:val="676767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0529"/>
    <w:rPr>
      <w:rFonts w:eastAsiaTheme="majorEastAsia" w:cstheme="majorBidi"/>
      <w:color w:val="676767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05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529"/>
    <w:pPr>
      <w:numPr>
        <w:ilvl w:val="1"/>
      </w:numPr>
      <w:jc w:val="center"/>
    </w:pPr>
    <w:rPr>
      <w:rFonts w:asciiTheme="majorHAnsi" w:eastAsiaTheme="majorEastAsia" w:hAnsiTheme="majorHAnsi" w:cstheme="majorBidi"/>
      <w:color w:val="676767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0529"/>
    <w:rPr>
      <w:rFonts w:asciiTheme="majorHAnsi" w:eastAsiaTheme="majorEastAsia" w:hAnsiTheme="majorHAnsi" w:cstheme="majorBidi"/>
      <w:color w:val="676767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0529"/>
    <w:pPr>
      <w:spacing w:before="160"/>
      <w:jc w:val="center"/>
    </w:pPr>
    <w:rPr>
      <w:i/>
      <w:iCs/>
      <w:color w:val="515151" w:themeColor="text1" w:themeTint="BF"/>
    </w:rPr>
  </w:style>
  <w:style w:type="character" w:customStyle="1" w:styleId="a8">
    <w:name w:val="引用 字符"/>
    <w:basedOn w:val="a0"/>
    <w:link w:val="a7"/>
    <w:uiPriority w:val="29"/>
    <w:rsid w:val="00A00529"/>
    <w:rPr>
      <w:i/>
      <w:iCs/>
      <w:color w:val="515151" w:themeColor="text1" w:themeTint="BF"/>
    </w:rPr>
  </w:style>
  <w:style w:type="paragraph" w:styleId="a9">
    <w:name w:val="List Paragraph"/>
    <w:basedOn w:val="a"/>
    <w:uiPriority w:val="34"/>
    <w:qFormat/>
    <w:rsid w:val="00A005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05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05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0529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C015D8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1B580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B580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B58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B580F"/>
    <w:rPr>
      <w:sz w:val="18"/>
      <w:szCs w:val="18"/>
    </w:rPr>
  </w:style>
  <w:style w:type="character" w:styleId="af3">
    <w:name w:val="Placeholder Text"/>
    <w:basedOn w:val="a0"/>
    <w:uiPriority w:val="99"/>
    <w:semiHidden/>
    <w:rsid w:val="001B58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1756373618</dc:title>
  <dc:subject>1756373618</dc:subject>
  <dc:creator>茂盛的森林</dc:creator>
  <cp:keywords/>
  <dc:description/>
  <cp:lastModifiedBy>茂盛的森林 .</cp:lastModifiedBy>
  <cp:revision>39</cp:revision>
  <dcterms:created xsi:type="dcterms:W3CDTF">2025-08-28T08:39:00Z</dcterms:created>
  <dcterms:modified xsi:type="dcterms:W3CDTF">2025-08-28T11:37:00Z</dcterms:modified>
</cp:coreProperties>
</file>